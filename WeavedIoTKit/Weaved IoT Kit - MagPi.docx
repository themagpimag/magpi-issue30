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BFB10" w14:textId="77777777" w:rsidR="00BD7027" w:rsidRPr="00C54F15" w:rsidRDefault="00BD7027" w:rsidP="009137DC">
      <w:pPr>
        <w:jc w:val="both"/>
        <w:rPr>
          <w:sz w:val="32"/>
          <w:lang w:val="en-GB"/>
        </w:rPr>
      </w:pPr>
      <w:r w:rsidRPr="00C54F15">
        <w:rPr>
          <w:sz w:val="32"/>
          <w:lang w:val="en-GB"/>
        </w:rPr>
        <w:t xml:space="preserve">Weaved </w:t>
      </w:r>
      <w:proofErr w:type="spellStart"/>
      <w:r w:rsidRPr="00C54F15">
        <w:rPr>
          <w:sz w:val="32"/>
          <w:lang w:val="en-GB"/>
        </w:rPr>
        <w:t>IoT</w:t>
      </w:r>
      <w:proofErr w:type="spellEnd"/>
      <w:r w:rsidRPr="00C54F15">
        <w:rPr>
          <w:sz w:val="32"/>
          <w:lang w:val="en-GB"/>
        </w:rPr>
        <w:t xml:space="preserve"> Kit</w:t>
      </w:r>
    </w:p>
    <w:p w14:paraId="092B35EF" w14:textId="77777777" w:rsidR="00BD7027" w:rsidRPr="00C54F15" w:rsidRDefault="009B575C" w:rsidP="009137DC">
      <w:pPr>
        <w:jc w:val="both"/>
        <w:rPr>
          <w:sz w:val="28"/>
          <w:lang w:val="en-GB"/>
        </w:rPr>
      </w:pPr>
      <w:r>
        <w:rPr>
          <w:sz w:val="28"/>
          <w:lang w:val="en-GB"/>
        </w:rPr>
        <w:t>Access your Pi over the Internet and s</w:t>
      </w:r>
      <w:r w:rsidR="00BD7027" w:rsidRPr="00C54F15">
        <w:rPr>
          <w:sz w:val="28"/>
          <w:lang w:val="en-GB"/>
        </w:rPr>
        <w:t xml:space="preserve">ay goodbye to </w:t>
      </w:r>
      <w:proofErr w:type="gramStart"/>
      <w:r w:rsidR="00BD7027" w:rsidRPr="00C54F15">
        <w:rPr>
          <w:sz w:val="28"/>
          <w:lang w:val="en-GB"/>
        </w:rPr>
        <w:t>port-forwarding</w:t>
      </w:r>
      <w:proofErr w:type="gramEnd"/>
      <w:r w:rsidR="00BD7027" w:rsidRPr="00C54F15">
        <w:rPr>
          <w:sz w:val="28"/>
          <w:lang w:val="en-GB"/>
        </w:rPr>
        <w:t>.</w:t>
      </w:r>
    </w:p>
    <w:p w14:paraId="59C0D03D" w14:textId="77777777" w:rsidR="00BD7027" w:rsidRDefault="00BD7027" w:rsidP="009137DC">
      <w:pPr>
        <w:jc w:val="both"/>
        <w:rPr>
          <w:lang w:val="en-GB"/>
        </w:rPr>
      </w:pPr>
    </w:p>
    <w:p w14:paraId="550199C3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>By Eric PTAK</w:t>
      </w:r>
    </w:p>
    <w:p w14:paraId="3974B35E" w14:textId="77777777" w:rsidR="00F17578" w:rsidRDefault="009137DC" w:rsidP="009137DC">
      <w:pPr>
        <w:jc w:val="both"/>
        <w:rPr>
          <w:lang w:val="en-GB"/>
        </w:rPr>
      </w:pPr>
      <w:r>
        <w:rPr>
          <w:lang w:val="en-GB"/>
        </w:rPr>
        <w:t xml:space="preserve">Creator of </w:t>
      </w:r>
      <w:proofErr w:type="spellStart"/>
      <w:r>
        <w:rPr>
          <w:lang w:val="en-GB"/>
        </w:rPr>
        <w:t>WebIOPi</w:t>
      </w:r>
      <w:proofErr w:type="spellEnd"/>
    </w:p>
    <w:p w14:paraId="4D11FBB5" w14:textId="77777777" w:rsidR="00C54F15" w:rsidRDefault="00C54F15" w:rsidP="009137DC">
      <w:pPr>
        <w:jc w:val="both"/>
        <w:rPr>
          <w:lang w:val="en-GB"/>
        </w:rPr>
      </w:pPr>
    </w:p>
    <w:p w14:paraId="45F2316F" w14:textId="77777777" w:rsidR="00BD7027" w:rsidRDefault="00BD7027" w:rsidP="009137DC">
      <w:pPr>
        <w:jc w:val="both"/>
        <w:rPr>
          <w:lang w:val="en-GB"/>
        </w:rPr>
      </w:pPr>
    </w:p>
    <w:p w14:paraId="775F51A1" w14:textId="77777777" w:rsidR="00A70CF1" w:rsidRDefault="00A70CF1" w:rsidP="009137DC">
      <w:pPr>
        <w:jc w:val="both"/>
        <w:rPr>
          <w:lang w:val="en-GB"/>
        </w:rPr>
        <w:sectPr w:rsidR="00A70CF1" w:rsidSect="00BD7027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ECB7351" w14:textId="77777777" w:rsidR="001C4AB9" w:rsidRDefault="006C430A" w:rsidP="009137DC">
      <w:pPr>
        <w:jc w:val="both"/>
        <w:rPr>
          <w:lang w:val="en-GB"/>
        </w:rPr>
      </w:pPr>
      <w:r>
        <w:rPr>
          <w:lang w:val="en-GB"/>
        </w:rPr>
        <w:lastRenderedPageBreak/>
        <w:t>Ever since</w:t>
      </w:r>
      <w:r w:rsidR="009B575C">
        <w:rPr>
          <w:lang w:val="en-GB"/>
        </w:rPr>
        <w:t xml:space="preserve"> I released</w:t>
      </w:r>
      <w:r>
        <w:rPr>
          <w:lang w:val="en-GB"/>
        </w:rPr>
        <w:t xml:space="preserve"> </w:t>
      </w:r>
      <w:proofErr w:type="spellStart"/>
      <w:r w:rsidR="00BD7027" w:rsidRPr="00BD7027">
        <w:rPr>
          <w:lang w:val="en-GB"/>
        </w:rPr>
        <w:t>WebIOPi</w:t>
      </w:r>
      <w:proofErr w:type="spellEnd"/>
      <w:r w:rsidR="00BD7027" w:rsidRPr="00BD7027">
        <w:rPr>
          <w:lang w:val="en-GB"/>
        </w:rPr>
        <w:t xml:space="preserve"> </w:t>
      </w:r>
      <w:r>
        <w:rPr>
          <w:lang w:val="en-GB"/>
        </w:rPr>
        <w:t xml:space="preserve"> in 2012</w:t>
      </w:r>
      <w:r w:rsidR="00BD7027" w:rsidRPr="00BD7027">
        <w:rPr>
          <w:lang w:val="en-GB"/>
        </w:rPr>
        <w:t xml:space="preserve">, I </w:t>
      </w:r>
      <w:r>
        <w:rPr>
          <w:lang w:val="en-GB"/>
        </w:rPr>
        <w:t xml:space="preserve">have </w:t>
      </w:r>
      <w:r w:rsidR="00BD7027" w:rsidRPr="00BD7027">
        <w:rPr>
          <w:lang w:val="en-GB"/>
        </w:rPr>
        <w:t xml:space="preserve">often </w:t>
      </w:r>
      <w:r>
        <w:rPr>
          <w:lang w:val="en-GB"/>
        </w:rPr>
        <w:t xml:space="preserve">received </w:t>
      </w:r>
      <w:r w:rsidR="00BD7027" w:rsidRPr="00BD7027">
        <w:rPr>
          <w:lang w:val="en-GB"/>
        </w:rPr>
        <w:t>messa</w:t>
      </w:r>
      <w:r w:rsidR="00BD7027">
        <w:rPr>
          <w:lang w:val="en-GB"/>
        </w:rPr>
        <w:t xml:space="preserve">ges about accessing the Pi over </w:t>
      </w:r>
      <w:r>
        <w:rPr>
          <w:lang w:val="en-GB"/>
        </w:rPr>
        <w:t xml:space="preserve">the </w:t>
      </w:r>
      <w:r w:rsidR="00BD7027">
        <w:rPr>
          <w:lang w:val="en-GB"/>
        </w:rPr>
        <w:t>I</w:t>
      </w:r>
      <w:r w:rsidR="00BD7027" w:rsidRPr="00BD7027">
        <w:rPr>
          <w:lang w:val="en-GB"/>
        </w:rPr>
        <w:t xml:space="preserve">nternet. </w:t>
      </w:r>
    </w:p>
    <w:p w14:paraId="7E13BE91" w14:textId="77777777" w:rsidR="00BD7027" w:rsidRDefault="00BD7027" w:rsidP="009137DC">
      <w:pPr>
        <w:jc w:val="both"/>
        <w:rPr>
          <w:lang w:val="en-GB"/>
        </w:rPr>
      </w:pPr>
    </w:p>
    <w:p w14:paraId="5682C034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>The problem is that the Pi is connected to Internet with a home-router that shares a single public IP for all your devices. If you want to access your Pi from – let say – a friend</w:t>
      </w:r>
      <w:r w:rsidR="006C430A">
        <w:rPr>
          <w:lang w:val="en-GB"/>
        </w:rPr>
        <w:t>’s</w:t>
      </w:r>
      <w:r>
        <w:rPr>
          <w:lang w:val="en-GB"/>
        </w:rPr>
        <w:t xml:space="preserve"> house, you need to connect to your own public IP. Your own router then doesn’t know which device you are trying to access.</w:t>
      </w:r>
    </w:p>
    <w:p w14:paraId="71146AB9" w14:textId="77777777" w:rsidR="00BD7027" w:rsidRDefault="00BD7027" w:rsidP="009137DC">
      <w:pPr>
        <w:jc w:val="both"/>
        <w:rPr>
          <w:lang w:val="en-GB"/>
        </w:rPr>
      </w:pPr>
    </w:p>
    <w:p w14:paraId="374F2143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>Basically, you have to setup port-forwarding on your home router, but that depends on the router.</w:t>
      </w:r>
      <w:r w:rsidR="00D523EB">
        <w:rPr>
          <w:lang w:val="en-GB"/>
        </w:rPr>
        <w:t xml:space="preserve"> </w:t>
      </w:r>
      <w:r w:rsidR="009B575C">
        <w:rPr>
          <w:lang w:val="en-GB"/>
        </w:rPr>
        <w:t xml:space="preserve">Every router is different and it’s </w:t>
      </w:r>
      <w:r>
        <w:rPr>
          <w:lang w:val="en-GB"/>
        </w:rPr>
        <w:t xml:space="preserve"> impossible to provide a </w:t>
      </w:r>
      <w:r w:rsidR="006C430A">
        <w:rPr>
          <w:lang w:val="en-GB"/>
        </w:rPr>
        <w:t xml:space="preserve">set of </w:t>
      </w:r>
      <w:r>
        <w:rPr>
          <w:lang w:val="en-GB"/>
        </w:rPr>
        <w:t xml:space="preserve">unique </w:t>
      </w:r>
      <w:r w:rsidR="006C430A">
        <w:rPr>
          <w:lang w:val="en-GB"/>
        </w:rPr>
        <w:t xml:space="preserve">instructions </w:t>
      </w:r>
      <w:r>
        <w:rPr>
          <w:lang w:val="en-GB"/>
        </w:rPr>
        <w:t>that will suit everyone.</w:t>
      </w:r>
    </w:p>
    <w:p w14:paraId="71BBCA19" w14:textId="77777777" w:rsidR="00BD7027" w:rsidRDefault="00BD7027" w:rsidP="009137DC">
      <w:pPr>
        <w:jc w:val="both"/>
        <w:rPr>
          <w:lang w:val="en-GB"/>
        </w:rPr>
      </w:pPr>
    </w:p>
    <w:p w14:paraId="4C451B37" w14:textId="77777777" w:rsidR="00BD7027" w:rsidRDefault="00BD7027" w:rsidP="009137DC">
      <w:pPr>
        <w:jc w:val="both"/>
        <w:rPr>
          <w:lang w:val="en-GB"/>
        </w:rPr>
      </w:pPr>
      <w:r>
        <w:rPr>
          <w:lang w:val="en-GB"/>
        </w:rPr>
        <w:t xml:space="preserve">Once you </w:t>
      </w:r>
      <w:r w:rsidR="00A70CF1">
        <w:rPr>
          <w:lang w:val="en-GB"/>
        </w:rPr>
        <w:t xml:space="preserve">have </w:t>
      </w:r>
      <w:r>
        <w:rPr>
          <w:lang w:val="en-GB"/>
        </w:rPr>
        <w:t>set</w:t>
      </w:r>
      <w:r w:rsidR="009B575C">
        <w:rPr>
          <w:lang w:val="en-GB"/>
        </w:rPr>
        <w:t>up</w:t>
      </w:r>
      <w:r>
        <w:rPr>
          <w:lang w:val="en-GB"/>
        </w:rPr>
        <w:t xml:space="preserve"> port-forwarding, you will realize that your public IP can </w:t>
      </w:r>
      <w:r w:rsidR="006C430A">
        <w:rPr>
          <w:lang w:val="en-GB"/>
        </w:rPr>
        <w:t xml:space="preserve">also </w:t>
      </w:r>
      <w:r>
        <w:rPr>
          <w:lang w:val="en-GB"/>
        </w:rPr>
        <w:t xml:space="preserve">change, so you will </w:t>
      </w:r>
      <w:r w:rsidR="006C430A">
        <w:rPr>
          <w:lang w:val="en-GB"/>
        </w:rPr>
        <w:t xml:space="preserve">then </w:t>
      </w:r>
      <w:r>
        <w:rPr>
          <w:lang w:val="en-GB"/>
        </w:rPr>
        <w:t>need some dynamic DNS.</w:t>
      </w:r>
    </w:p>
    <w:p w14:paraId="1231E9D2" w14:textId="77777777" w:rsidR="00BD7027" w:rsidRDefault="00BD7027" w:rsidP="009137DC">
      <w:pPr>
        <w:jc w:val="both"/>
        <w:rPr>
          <w:lang w:val="en-GB"/>
        </w:rPr>
      </w:pPr>
    </w:p>
    <w:p w14:paraId="1FE3D2CA" w14:textId="77777777" w:rsidR="00C54F15" w:rsidRDefault="006C430A" w:rsidP="009137DC">
      <w:pPr>
        <w:jc w:val="both"/>
        <w:rPr>
          <w:lang w:val="en-GB"/>
        </w:rPr>
      </w:pPr>
      <w:r>
        <w:rPr>
          <w:lang w:val="en-GB"/>
        </w:rPr>
        <w:t>E</w:t>
      </w:r>
      <w:r w:rsidR="00C54F15">
        <w:rPr>
          <w:lang w:val="en-GB"/>
        </w:rPr>
        <w:t xml:space="preserve">ach step required is accessible to everyone, but it can take a lot of time you can spend </w:t>
      </w:r>
      <w:r w:rsidR="009B575C">
        <w:rPr>
          <w:lang w:val="en-GB"/>
        </w:rPr>
        <w:t xml:space="preserve">more productively. </w:t>
      </w:r>
    </w:p>
    <w:p w14:paraId="021A5D63" w14:textId="77777777" w:rsidR="00C54F15" w:rsidRDefault="00C54F15" w:rsidP="009137DC">
      <w:pPr>
        <w:jc w:val="both"/>
        <w:rPr>
          <w:lang w:val="en-GB"/>
        </w:rPr>
      </w:pPr>
      <w:r>
        <w:rPr>
          <w:lang w:val="en-GB"/>
        </w:rPr>
        <w:t xml:space="preserve">I recently discovered the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Kit from Weaved Inc., a start</w:t>
      </w:r>
      <w:r w:rsidR="006C430A">
        <w:rPr>
          <w:lang w:val="en-GB"/>
        </w:rPr>
        <w:t xml:space="preserve"> </w:t>
      </w:r>
      <w:r>
        <w:rPr>
          <w:lang w:val="en-GB"/>
        </w:rPr>
        <w:t>up in the Silicon-Valley.</w:t>
      </w:r>
    </w:p>
    <w:p w14:paraId="487D55D0" w14:textId="77777777" w:rsidR="00C54F15" w:rsidRDefault="00C54F15" w:rsidP="009137DC">
      <w:pPr>
        <w:jc w:val="both"/>
        <w:rPr>
          <w:lang w:val="en-GB"/>
        </w:rPr>
      </w:pPr>
    </w:p>
    <w:p w14:paraId="0B51E4E9" w14:textId="77777777" w:rsidR="00C54F15" w:rsidRDefault="00C54F15" w:rsidP="009137DC">
      <w:pPr>
        <w:jc w:val="both"/>
        <w:rPr>
          <w:lang w:val="en-GB"/>
        </w:rPr>
      </w:pPr>
      <w:r>
        <w:rPr>
          <w:lang w:val="en-GB"/>
        </w:rPr>
        <w:t xml:space="preserve">Weaved provides a </w:t>
      </w:r>
      <w:r w:rsidR="009B575C">
        <w:rPr>
          <w:lang w:val="en-GB"/>
        </w:rPr>
        <w:t xml:space="preserve">free, </w:t>
      </w:r>
      <w:r>
        <w:rPr>
          <w:lang w:val="en-GB"/>
        </w:rPr>
        <w:t xml:space="preserve">secure, easy-to-use and efficient way to access your </w:t>
      </w:r>
      <w:r w:rsidR="009137DC">
        <w:rPr>
          <w:lang w:val="en-GB"/>
        </w:rPr>
        <w:t xml:space="preserve">device </w:t>
      </w:r>
      <w:r w:rsidR="00D523EB">
        <w:rPr>
          <w:lang w:val="en-GB"/>
        </w:rPr>
        <w:t>from anywhere.</w:t>
      </w:r>
      <w:r w:rsidR="00F17578">
        <w:rPr>
          <w:lang w:val="en-GB"/>
        </w:rPr>
        <w:t xml:space="preserve"> </w:t>
      </w:r>
      <w:r w:rsidR="009137DC">
        <w:rPr>
          <w:lang w:val="en-GB"/>
        </w:rPr>
        <w:t xml:space="preserve">Just install the </w:t>
      </w:r>
      <w:r w:rsidR="006C430A">
        <w:rPr>
          <w:lang w:val="en-GB"/>
        </w:rPr>
        <w:t xml:space="preserve">Weaved </w:t>
      </w:r>
      <w:proofErr w:type="spellStart"/>
      <w:r w:rsidR="00D523EB">
        <w:rPr>
          <w:lang w:val="en-GB"/>
        </w:rPr>
        <w:t>IoT</w:t>
      </w:r>
      <w:proofErr w:type="spellEnd"/>
      <w:r w:rsidR="00D523EB">
        <w:rPr>
          <w:lang w:val="en-GB"/>
        </w:rPr>
        <w:t xml:space="preserve"> Kit</w:t>
      </w:r>
      <w:r w:rsidR="009137DC">
        <w:rPr>
          <w:lang w:val="en-GB"/>
        </w:rPr>
        <w:t xml:space="preserve"> to access your Pi via the </w:t>
      </w:r>
      <w:r w:rsidR="00D523EB">
        <w:rPr>
          <w:lang w:val="en-GB"/>
        </w:rPr>
        <w:lastRenderedPageBreak/>
        <w:t xml:space="preserve">Weaved web portal or </w:t>
      </w:r>
      <w:r w:rsidR="00A70CF1">
        <w:rPr>
          <w:lang w:val="en-GB"/>
        </w:rPr>
        <w:t>mobile application.</w:t>
      </w:r>
    </w:p>
    <w:p w14:paraId="5FC768AD" w14:textId="77777777" w:rsidR="00A70CF1" w:rsidRDefault="00A70CF1" w:rsidP="009137DC">
      <w:pPr>
        <w:jc w:val="both"/>
        <w:rPr>
          <w:lang w:val="en-GB"/>
        </w:rPr>
      </w:pPr>
    </w:p>
    <w:p w14:paraId="0007B13C" w14:textId="77777777" w:rsidR="00A70CF1" w:rsidRDefault="00A70CF1" w:rsidP="00A70CF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Ensure the service (</w:t>
      </w:r>
      <w:proofErr w:type="spellStart"/>
      <w:r>
        <w:rPr>
          <w:lang w:val="en-GB"/>
        </w:rPr>
        <w:t>WebIOPi</w:t>
      </w:r>
      <w:proofErr w:type="spellEnd"/>
      <w:r>
        <w:rPr>
          <w:lang w:val="en-GB"/>
        </w:rPr>
        <w:t>, Apache, SSH…) you want to access is running and working on your Pi</w:t>
      </w:r>
      <w:r w:rsidR="005D7E93">
        <w:rPr>
          <w:lang w:val="en-GB"/>
        </w:rPr>
        <w:t>.</w:t>
      </w:r>
    </w:p>
    <w:p w14:paraId="4226EBFE" w14:textId="77777777" w:rsidR="00455060" w:rsidRDefault="00455060" w:rsidP="00A70CF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Create an account for free on </w:t>
      </w:r>
      <w:r w:rsidRPr="00455060">
        <w:rPr>
          <w:lang w:val="en-GB"/>
        </w:rPr>
        <w:t>https://developer.weaved.com/</w:t>
      </w:r>
    </w:p>
    <w:p w14:paraId="6A3834A8" w14:textId="77777777" w:rsidR="00A70CF1" w:rsidRDefault="00A70CF1" w:rsidP="00A70CF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Download the Weav</w:t>
      </w:r>
      <w:r w:rsidR="007B51F4">
        <w:rPr>
          <w:lang w:val="en-GB"/>
        </w:rPr>
        <w:t xml:space="preserve">ed </w:t>
      </w:r>
      <w:proofErr w:type="spellStart"/>
      <w:r w:rsidR="007B51F4">
        <w:rPr>
          <w:lang w:val="en-GB"/>
        </w:rPr>
        <w:t>IoT</w:t>
      </w:r>
      <w:proofErr w:type="spellEnd"/>
      <w:r w:rsidR="007B51F4">
        <w:rPr>
          <w:lang w:val="en-GB"/>
        </w:rPr>
        <w:t xml:space="preserve"> Kit installer on your Pi</w:t>
      </w:r>
      <w:r>
        <w:rPr>
          <w:lang w:val="en-GB"/>
        </w:rPr>
        <w:t xml:space="preserve"> using a terminal window or SSH connection:</w:t>
      </w:r>
    </w:p>
    <w:p w14:paraId="09490027" w14:textId="77777777" w:rsidR="005D7E93" w:rsidRDefault="00455060" w:rsidP="00F175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GB"/>
        </w:rPr>
      </w:pPr>
      <w:r w:rsidRPr="00455060">
        <w:rPr>
          <w:rFonts w:ascii="Courier New" w:hAnsi="Courier New" w:cs="Courier New"/>
          <w:sz w:val="20"/>
          <w:lang w:val="en-GB"/>
        </w:rPr>
        <w:t xml:space="preserve">$ </w:t>
      </w:r>
      <w:proofErr w:type="spellStart"/>
      <w:proofErr w:type="gramStart"/>
      <w:r w:rsidR="00A70CF1" w:rsidRPr="00455060">
        <w:rPr>
          <w:rFonts w:ascii="Courier New" w:hAnsi="Courier New" w:cs="Courier New"/>
          <w:sz w:val="20"/>
          <w:lang w:val="en-GB"/>
        </w:rPr>
        <w:t>wget</w:t>
      </w:r>
      <w:proofErr w:type="spellEnd"/>
      <w:proofErr w:type="gramEnd"/>
      <w:r w:rsidR="00A70CF1" w:rsidRPr="00455060">
        <w:rPr>
          <w:rFonts w:ascii="Courier New" w:hAnsi="Courier New" w:cs="Courier New"/>
          <w:sz w:val="20"/>
          <w:lang w:val="en-GB"/>
        </w:rPr>
        <w:t xml:space="preserve"> https://github.com/weaved/installer/raw/master/binaries/weaved-nixinstaller_1.2.</w:t>
      </w:r>
      <w:r w:rsidR="006C430A">
        <w:rPr>
          <w:rFonts w:ascii="Courier New" w:hAnsi="Courier New" w:cs="Courier New"/>
          <w:sz w:val="20"/>
          <w:lang w:val="en-GB"/>
        </w:rPr>
        <w:t>x</w:t>
      </w:r>
      <w:r w:rsidR="00A70CF1" w:rsidRPr="00455060">
        <w:rPr>
          <w:rFonts w:ascii="Courier New" w:hAnsi="Courier New" w:cs="Courier New"/>
          <w:sz w:val="20"/>
          <w:lang w:val="en-GB"/>
        </w:rPr>
        <w:t>.bin</w:t>
      </w:r>
    </w:p>
    <w:p w14:paraId="509799F4" w14:textId="77777777" w:rsidR="00B824BC" w:rsidRDefault="00B824BC" w:rsidP="00F17578">
      <w:pPr>
        <w:ind w:left="360"/>
        <w:jc w:val="both"/>
        <w:rPr>
          <w:lang w:val="en-GB"/>
        </w:rPr>
      </w:pPr>
      <w:r>
        <w:rPr>
          <w:lang w:val="en-GB"/>
        </w:rPr>
        <w:t>Where “1.2.x” is the latest version of the installer software on the Weaved website.</w:t>
      </w:r>
    </w:p>
    <w:p w14:paraId="62FA11E9" w14:textId="77777777" w:rsidR="00B824BC" w:rsidRPr="005D7E93" w:rsidRDefault="00B824BC" w:rsidP="005D7E93">
      <w:pPr>
        <w:jc w:val="both"/>
        <w:rPr>
          <w:lang w:val="en-GB"/>
        </w:rPr>
      </w:pPr>
    </w:p>
    <w:p w14:paraId="2E8E038B" w14:textId="77777777" w:rsidR="00A70CF1" w:rsidRDefault="00455060" w:rsidP="00455060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Make the installer executable</w:t>
      </w:r>
      <w:r w:rsidR="005D7E93">
        <w:rPr>
          <w:lang w:val="en-GB"/>
        </w:rPr>
        <w:t>:</w:t>
      </w:r>
    </w:p>
    <w:p w14:paraId="192AB48E" w14:textId="77777777" w:rsidR="00455060" w:rsidRPr="00455060" w:rsidRDefault="00455060" w:rsidP="004550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lang w:val="en-GB"/>
        </w:rPr>
      </w:pPr>
      <w:proofErr w:type="spellStart"/>
      <w:proofErr w:type="gramStart"/>
      <w:r w:rsidRPr="00455060">
        <w:rPr>
          <w:rFonts w:ascii="Courier New" w:hAnsi="Courier New" w:cs="Courier New"/>
          <w:sz w:val="20"/>
          <w:lang w:val="en-GB"/>
        </w:rPr>
        <w:t>chmod</w:t>
      </w:r>
      <w:proofErr w:type="spellEnd"/>
      <w:proofErr w:type="gramEnd"/>
      <w:r w:rsidRPr="00455060">
        <w:rPr>
          <w:rFonts w:ascii="Courier New" w:hAnsi="Courier New" w:cs="Courier New"/>
          <w:sz w:val="20"/>
          <w:lang w:val="en-GB"/>
        </w:rPr>
        <w:t xml:space="preserve"> +x weaved-nixinstaller_1.2.</w:t>
      </w:r>
      <w:r w:rsidR="006C430A">
        <w:rPr>
          <w:rFonts w:ascii="Courier New" w:hAnsi="Courier New" w:cs="Courier New"/>
          <w:sz w:val="20"/>
          <w:lang w:val="en-GB"/>
        </w:rPr>
        <w:t>x</w:t>
      </w:r>
      <w:r w:rsidRPr="00455060">
        <w:rPr>
          <w:rFonts w:ascii="Courier New" w:hAnsi="Courier New" w:cs="Courier New"/>
          <w:sz w:val="20"/>
          <w:lang w:val="en-GB"/>
        </w:rPr>
        <w:t>.bin</w:t>
      </w:r>
    </w:p>
    <w:p w14:paraId="165D62E3" w14:textId="77777777" w:rsidR="00455060" w:rsidRPr="005D7E93" w:rsidRDefault="00455060" w:rsidP="005D7E93">
      <w:pPr>
        <w:jc w:val="both"/>
        <w:rPr>
          <w:lang w:val="en-GB"/>
        </w:rPr>
      </w:pPr>
    </w:p>
    <w:p w14:paraId="17A753E4" w14:textId="77777777" w:rsidR="00455060" w:rsidRDefault="00455060" w:rsidP="00455060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Run the installer</w:t>
      </w:r>
      <w:r w:rsidR="005D7E93">
        <w:rPr>
          <w:lang w:val="en-GB"/>
        </w:rPr>
        <w:t>:</w:t>
      </w:r>
    </w:p>
    <w:p w14:paraId="094A18DD" w14:textId="77777777" w:rsidR="00455060" w:rsidRPr="00455060" w:rsidRDefault="00455060" w:rsidP="004550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GB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lang w:val="en-GB"/>
        </w:rPr>
        <w:t xml:space="preserve"> </w:t>
      </w:r>
      <w:r w:rsidRPr="00455060">
        <w:rPr>
          <w:rFonts w:ascii="Courier New" w:hAnsi="Courier New" w:cs="Courier New"/>
          <w:sz w:val="20"/>
          <w:lang w:val="en-GB"/>
        </w:rPr>
        <w:t>./weaved-nixinstaller_1.2.</w:t>
      </w:r>
      <w:r w:rsidR="006C430A">
        <w:rPr>
          <w:rFonts w:ascii="Courier New" w:hAnsi="Courier New" w:cs="Courier New"/>
          <w:sz w:val="20"/>
          <w:lang w:val="en-GB"/>
        </w:rPr>
        <w:t>x</w:t>
      </w:r>
      <w:r w:rsidRPr="00455060">
        <w:rPr>
          <w:rFonts w:ascii="Courier New" w:hAnsi="Courier New" w:cs="Courier New"/>
          <w:sz w:val="20"/>
          <w:lang w:val="en-GB"/>
        </w:rPr>
        <w:t>.bin</w:t>
      </w:r>
    </w:p>
    <w:p w14:paraId="7AA89140" w14:textId="77777777" w:rsidR="00455060" w:rsidRPr="005D7E93" w:rsidRDefault="00455060" w:rsidP="005D7E93">
      <w:pPr>
        <w:jc w:val="both"/>
        <w:rPr>
          <w:lang w:val="en-GB"/>
        </w:rPr>
      </w:pPr>
    </w:p>
    <w:p w14:paraId="2FD94295" w14:textId="77777777" w:rsidR="005D7E93" w:rsidRDefault="00455060" w:rsidP="005D7E9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Log into the installer</w:t>
      </w:r>
      <w:r w:rsidR="005D7E93">
        <w:rPr>
          <w:lang w:val="en-GB"/>
        </w:rPr>
        <w:t xml:space="preserve"> using the account you created at step 2.</w:t>
      </w:r>
    </w:p>
    <w:p w14:paraId="3CDC0B32" w14:textId="77777777" w:rsidR="005D7E93" w:rsidRPr="007B51F4" w:rsidRDefault="005D7E93" w:rsidP="007B51F4">
      <w:pPr>
        <w:jc w:val="both"/>
        <w:rPr>
          <w:lang w:val="en-GB"/>
        </w:rPr>
      </w:pPr>
    </w:p>
    <w:p w14:paraId="60A6586D" w14:textId="77777777" w:rsidR="00455060" w:rsidRPr="005D7E93" w:rsidRDefault="00455060" w:rsidP="005D7E9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Choose the service you want to access</w:t>
      </w:r>
      <w:r w:rsidR="005D7E93">
        <w:rPr>
          <w:lang w:val="en-GB"/>
        </w:rPr>
        <w:t xml:space="preserve">, it can be either Apache, SSH, </w:t>
      </w:r>
      <w:proofErr w:type="spellStart"/>
      <w:r w:rsidR="005D7E93">
        <w:rPr>
          <w:lang w:val="en-GB"/>
        </w:rPr>
        <w:t>WebIOPi</w:t>
      </w:r>
      <w:proofErr w:type="spellEnd"/>
      <w:r w:rsidR="005D7E93">
        <w:rPr>
          <w:lang w:val="en-GB"/>
        </w:rPr>
        <w:t xml:space="preserve"> or a custom service.</w:t>
      </w:r>
    </w:p>
    <w:p w14:paraId="689B3093" w14:textId="77777777" w:rsidR="00455060" w:rsidRPr="00455060" w:rsidRDefault="00455060" w:rsidP="00455060">
      <w:pPr>
        <w:jc w:val="both"/>
        <w:rPr>
          <w:lang w:val="en-GB"/>
        </w:rPr>
      </w:pPr>
    </w:p>
    <w:p w14:paraId="24A37595" w14:textId="77777777" w:rsidR="00455060" w:rsidRDefault="00455060" w:rsidP="00455060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Enter an alias to identify your device and </w:t>
      </w:r>
      <w:r w:rsidR="001F7C9F">
        <w:rPr>
          <w:lang w:val="en-GB"/>
        </w:rPr>
        <w:t>service; the installer will register your device, which can take a while.</w:t>
      </w:r>
    </w:p>
    <w:p w14:paraId="2DE2AA79" w14:textId="77777777" w:rsidR="00455060" w:rsidRPr="00455060" w:rsidRDefault="00455060" w:rsidP="00455060">
      <w:pPr>
        <w:jc w:val="both"/>
        <w:rPr>
          <w:lang w:val="en-GB"/>
        </w:rPr>
      </w:pPr>
    </w:p>
    <w:p w14:paraId="6BB2B986" w14:textId="77777777" w:rsidR="00E130CF" w:rsidRPr="00F17578" w:rsidRDefault="00455060" w:rsidP="00F1757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Connect to your device</w:t>
      </w:r>
      <w:r w:rsidR="008613A0">
        <w:rPr>
          <w:lang w:val="en-GB"/>
        </w:rPr>
        <w:t xml:space="preserve"> via </w:t>
      </w:r>
      <w:r w:rsidR="008613A0" w:rsidRPr="00455060">
        <w:rPr>
          <w:lang w:val="en-GB"/>
        </w:rPr>
        <w:t>https://developer.weaved.com/</w:t>
      </w:r>
      <w:r w:rsidR="007B51F4">
        <w:rPr>
          <w:lang w:val="en-GB"/>
        </w:rPr>
        <w:t xml:space="preserve"> or download </w:t>
      </w:r>
      <w:r w:rsidR="001F7C9F">
        <w:rPr>
          <w:lang w:val="en-GB"/>
        </w:rPr>
        <w:t xml:space="preserve">the Weaved free </w:t>
      </w:r>
      <w:proofErr w:type="spellStart"/>
      <w:r w:rsidR="001F7C9F">
        <w:rPr>
          <w:lang w:val="en-GB"/>
        </w:rPr>
        <w:t>iOS</w:t>
      </w:r>
      <w:proofErr w:type="spellEnd"/>
      <w:r w:rsidR="001F7C9F">
        <w:rPr>
          <w:lang w:val="en-GB"/>
        </w:rPr>
        <w:t xml:space="preserve"> application. That’s it; you’re done</w:t>
      </w:r>
      <w:proofErr w:type="gramStart"/>
      <w:r w:rsidR="001F7C9F">
        <w:rPr>
          <w:lang w:val="en-GB"/>
        </w:rPr>
        <w:t>;</w:t>
      </w:r>
      <w:proofErr w:type="gramEnd"/>
      <w:r w:rsidR="001F7C9F">
        <w:rPr>
          <w:lang w:val="en-GB"/>
        </w:rPr>
        <w:t xml:space="preserve"> no complex configuration.</w:t>
      </w:r>
    </w:p>
    <w:p w14:paraId="42843427" w14:textId="77777777" w:rsidR="007B51F4" w:rsidRPr="007B51F4" w:rsidRDefault="00E130CF" w:rsidP="00E130C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4D19A5A" wp14:editId="581B54E5">
            <wp:extent cx="2204357" cy="3086100"/>
            <wp:effectExtent l="0" t="0" r="0" b="0"/>
            <wp:docPr id="1" name="Image 1" descr="System:Users:trouch:Downloads:IMG_2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:Users:trouch:Downloads:IMG_23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48"/>
                    <a:stretch/>
                  </pic:blipFill>
                  <pic:spPr bwMode="auto">
                    <a:xfrm>
                      <a:off x="0" y="0"/>
                      <a:ext cx="2205829" cy="308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1F4" w:rsidRPr="007B51F4" w:rsidSect="00A70CF1">
      <w:type w:val="continuous"/>
      <w:pgSz w:w="11900" w:h="16840"/>
      <w:pgMar w:top="720" w:right="720" w:bottom="720" w:left="720" w:header="708" w:footer="708" w:gutter="0"/>
      <w:cols w:num="2" w:space="708" w:equalWidth="0">
        <w:col w:w="3014" w:space="708"/>
        <w:col w:w="67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D97"/>
    <w:multiLevelType w:val="hybridMultilevel"/>
    <w:tmpl w:val="8E4EDAA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C576EB"/>
    <w:multiLevelType w:val="hybridMultilevel"/>
    <w:tmpl w:val="1FF440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E7314A"/>
    <w:multiLevelType w:val="hybridMultilevel"/>
    <w:tmpl w:val="3C6687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53494B"/>
    <w:multiLevelType w:val="multilevel"/>
    <w:tmpl w:val="3C668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27"/>
    <w:rsid w:val="000B62C4"/>
    <w:rsid w:val="001C4AB9"/>
    <w:rsid w:val="001F7C9F"/>
    <w:rsid w:val="00455060"/>
    <w:rsid w:val="004923A8"/>
    <w:rsid w:val="005D7E93"/>
    <w:rsid w:val="006C430A"/>
    <w:rsid w:val="007B51F4"/>
    <w:rsid w:val="008613A0"/>
    <w:rsid w:val="009137DC"/>
    <w:rsid w:val="009B575C"/>
    <w:rsid w:val="00A70CF1"/>
    <w:rsid w:val="00B824BC"/>
    <w:rsid w:val="00BD7027"/>
    <w:rsid w:val="00C54F15"/>
    <w:rsid w:val="00D523EB"/>
    <w:rsid w:val="00E130CF"/>
    <w:rsid w:val="00E53C0D"/>
    <w:rsid w:val="00E920F9"/>
    <w:rsid w:val="00F17578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66E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C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0CF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C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C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0CF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C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1923</Characters>
  <Application>Microsoft Macintosh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PTAK</dc:creator>
  <cp:lastModifiedBy>Eric PTAK</cp:lastModifiedBy>
  <cp:revision>2</cp:revision>
  <dcterms:created xsi:type="dcterms:W3CDTF">2015-01-13T19:18:00Z</dcterms:created>
  <dcterms:modified xsi:type="dcterms:W3CDTF">2015-01-13T19:18:00Z</dcterms:modified>
</cp:coreProperties>
</file>